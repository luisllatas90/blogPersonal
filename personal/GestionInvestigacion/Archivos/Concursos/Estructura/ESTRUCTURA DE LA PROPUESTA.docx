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4" w:rsidRPr="00E11709" w:rsidRDefault="00E35DF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28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1. INFORMACIÓN GENERAL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28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A. DESCRIPCIÓN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28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Título de la propuesta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Indique el título de la propuesta que va a presentar en letras minúsculas.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b/>
          <w:sz w:val="30"/>
          <w:szCs w:val="24"/>
          <w:u w:val="single"/>
        </w:rPr>
      </w:pPr>
    </w:p>
    <w:p w:rsidR="00D02314" w:rsidRDefault="003736BC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 xml:space="preserve">Resumen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Redacte el resumen de la propuesta (máximo</w:t>
      </w:r>
      <w:r w:rsidR="00C2714A">
        <w:rPr>
          <w:rFonts w:ascii="Humnst777 Cn BT" w:hAnsi="Humnst777 Cn BT" w:cs="Arial"/>
          <w:sz w:val="24"/>
          <w:szCs w:val="24"/>
        </w:rPr>
        <w:t xml:space="preserve"> </w:t>
      </w:r>
      <w:r w:rsidR="003736BC">
        <w:rPr>
          <w:rFonts w:ascii="Humnst777 Cn BT" w:hAnsi="Humnst777 Cn BT" w:cs="Arial"/>
          <w:sz w:val="24"/>
          <w:szCs w:val="24"/>
        </w:rPr>
        <w:t xml:space="preserve">300 </w:t>
      </w:r>
      <w:r w:rsidR="00350EB5">
        <w:rPr>
          <w:rFonts w:ascii="Humnst777 Cn BT" w:hAnsi="Humnst777 Cn BT" w:cs="Arial"/>
          <w:sz w:val="24"/>
          <w:szCs w:val="24"/>
        </w:rPr>
        <w:t>palabras)</w:t>
      </w:r>
      <w:r w:rsidRPr="00E11709">
        <w:rPr>
          <w:rFonts w:ascii="Humnst777 Cn BT" w:hAnsi="Humnst777 Cn BT" w:cs="Arial"/>
          <w:sz w:val="24"/>
          <w:szCs w:val="24"/>
        </w:rPr>
        <w:t>.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0"/>
          <w:szCs w:val="24"/>
          <w:u w:val="singl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Unidad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i/>
          <w:sz w:val="30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Seleccione el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="00C2714A">
        <w:rPr>
          <w:rFonts w:ascii="Humnst777 Cn BT" w:hAnsi="Humnst777 Cn BT" w:cs="Arial"/>
          <w:sz w:val="24"/>
          <w:szCs w:val="24"/>
        </w:rPr>
        <w:t xml:space="preserve">Facultad, </w:t>
      </w:r>
      <w:r w:rsidRPr="00E11709">
        <w:rPr>
          <w:rFonts w:ascii="Humnst777 Cn BT" w:hAnsi="Humnst777 Cn BT" w:cs="Arial"/>
          <w:sz w:val="24"/>
          <w:szCs w:val="24"/>
        </w:rPr>
        <w:t>Departamento</w:t>
      </w:r>
      <w:r w:rsidR="00C2714A">
        <w:rPr>
          <w:rFonts w:ascii="Humnst777 Cn BT" w:hAnsi="Humnst777 Cn BT" w:cs="Arial"/>
          <w:sz w:val="24"/>
          <w:szCs w:val="24"/>
        </w:rPr>
        <w:t>, Escuela</w:t>
      </w:r>
      <w:r w:rsidRPr="00E11709">
        <w:rPr>
          <w:rFonts w:ascii="Humnst777 Cn BT" w:hAnsi="Humnst777 Cn BT" w:cs="Arial"/>
          <w:sz w:val="24"/>
          <w:szCs w:val="24"/>
        </w:rPr>
        <w:t xml:space="preserve">, </w:t>
      </w:r>
      <w:r w:rsidR="00C2714A">
        <w:rPr>
          <w:rFonts w:ascii="Humnst777 Cn BT" w:hAnsi="Humnst777 Cn BT" w:cs="Arial"/>
          <w:sz w:val="24"/>
          <w:szCs w:val="24"/>
        </w:rPr>
        <w:t xml:space="preserve">Centro o Instituto: para la modalidad individual del Investigador y para la modalidad grupal o multidisciplinaria de cada integrante. 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0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Clasificar el</w:t>
      </w:r>
      <w:r>
        <w:rPr>
          <w:rFonts w:ascii="Humnst777 Cn BT" w:hAnsi="Humnst777 Cn BT" w:cs="Arial"/>
          <w:b/>
          <w:sz w:val="24"/>
          <w:szCs w:val="24"/>
          <w:u w:val="single"/>
        </w:rPr>
        <w:t xml:space="preserve"> </w:t>
      </w: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 tema de investigación, </w:t>
      </w:r>
      <w:r>
        <w:rPr>
          <w:rFonts w:ascii="Humnst777 Cn BT" w:hAnsi="Humnst777 Cn BT" w:cs="Arial"/>
          <w:b/>
          <w:sz w:val="24"/>
          <w:szCs w:val="24"/>
          <w:u w:val="single"/>
        </w:rPr>
        <w:t xml:space="preserve"> </w:t>
      </w:r>
      <w:r w:rsidRPr="00E11709">
        <w:rPr>
          <w:rFonts w:ascii="Humnst777 Cn BT" w:hAnsi="Humnst777 Cn BT" w:cs="Arial"/>
          <w:b/>
          <w:sz w:val="24"/>
          <w:szCs w:val="24"/>
          <w:u w:val="single"/>
        </w:rPr>
        <w:t>según las</w:t>
      </w:r>
      <w:r>
        <w:rPr>
          <w:rFonts w:ascii="Humnst777 Cn BT" w:hAnsi="Humnst777 Cn BT" w:cs="Arial"/>
          <w:b/>
          <w:sz w:val="24"/>
          <w:szCs w:val="24"/>
          <w:u w:val="single"/>
        </w:rPr>
        <w:t xml:space="preserve"> </w:t>
      </w: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 Líneas de </w:t>
      </w:r>
      <w:r>
        <w:rPr>
          <w:rFonts w:ascii="Humnst777 Cn BT" w:hAnsi="Humnst777 Cn BT" w:cs="Arial"/>
          <w:b/>
          <w:sz w:val="24"/>
          <w:szCs w:val="24"/>
          <w:u w:val="single"/>
        </w:rPr>
        <w:t xml:space="preserve"> </w:t>
      </w: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Investigación Institucionales </w:t>
      </w:r>
      <w:r>
        <w:rPr>
          <w:rFonts w:ascii="Humnst777 Cn BT" w:hAnsi="Humnst777 Cn BT" w:cs="Arial"/>
          <w:b/>
          <w:sz w:val="24"/>
          <w:szCs w:val="24"/>
          <w:u w:val="single"/>
        </w:rPr>
        <w:t>USAT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Seleccione la línea que corresponda a la(s) temática(s) que desarrolla la propuesta.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8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</w:rPr>
        <w:t>B</w:t>
      </w:r>
      <w:r w:rsidRPr="00E11709">
        <w:rPr>
          <w:rFonts w:ascii="Humnst777 Cn BT" w:hAnsi="Humnst777 Cn BT" w:cs="Arial"/>
          <w:b/>
          <w:sz w:val="24"/>
          <w:szCs w:val="24"/>
        </w:rPr>
        <w:t>. DISEÑO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D86BB9" w:rsidRPr="00E11709" w:rsidRDefault="00D86BB9" w:rsidP="00D86BB9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Pregunta de Investigación </w:t>
      </w:r>
    </w:p>
    <w:p w:rsidR="00D02314" w:rsidRDefault="00D86BB9" w:rsidP="00D86BB9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Las preguntas de investigación representan el eje del problema de investigación y están directamente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relacionadas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a los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objetivos del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proyecto. </w:t>
      </w:r>
    </w:p>
    <w:p w:rsidR="00D86BB9" w:rsidRPr="00E11709" w:rsidRDefault="00D86BB9" w:rsidP="00D86BB9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En el caso que su tema o especialidad no requiera el planteamiento de una hipótesis, por favor, especifíquelo. </w:t>
      </w:r>
    </w:p>
    <w:p w:rsidR="00D86BB9" w:rsidRDefault="00D86BB9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</w:p>
    <w:p w:rsidR="00D86BB9" w:rsidRPr="00E11709" w:rsidRDefault="00D86BB9" w:rsidP="00D86BB9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Justificación </w:t>
      </w:r>
    </w:p>
    <w:p w:rsidR="00D86BB9" w:rsidRPr="00E11709" w:rsidRDefault="00D86BB9" w:rsidP="00D86BB9">
      <w:pPr>
        <w:spacing w:after="0"/>
        <w:jc w:val="both"/>
        <w:rPr>
          <w:rFonts w:ascii="Humnst777 Cn BT" w:hAnsi="Humnst777 Cn BT" w:cs="Arial"/>
          <w:sz w:val="24"/>
          <w:szCs w:val="24"/>
          <w:lang w:val="es-PE"/>
        </w:rPr>
      </w:pP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Sustente por qué su proyecto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de investigación es relevante,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viable y pertinente dentro del campo de estudio elegido: qué tipo de nuevos conocimientos generará y cómo estos contribuirán a comprender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un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fenómeno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o problema.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Asimismo, si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lo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considera necesario, explique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la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relevancia y pertinencia de la investigación considerando razones de tipo político, social, económico, medioambiental, tecnológico y/o cultural.  </w:t>
      </w:r>
    </w:p>
    <w:p w:rsidR="00D02314" w:rsidRDefault="00D0231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  <w:lang w:val="es-P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Objetivo General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El </w:t>
      </w:r>
      <w:r w:rsidRPr="00E11709">
        <w:rPr>
          <w:rFonts w:ascii="Humnst777 Cn BT" w:hAnsi="Humnst777 Cn BT" w:cs="Arial"/>
          <w:b/>
          <w:sz w:val="24"/>
          <w:szCs w:val="24"/>
        </w:rPr>
        <w:t>objetivo general</w:t>
      </w:r>
      <w:r w:rsidRPr="00E11709">
        <w:rPr>
          <w:rFonts w:ascii="Humnst777 Cn BT" w:hAnsi="Humnst777 Cn BT" w:cs="Arial"/>
          <w:sz w:val="24"/>
          <w:szCs w:val="24"/>
        </w:rPr>
        <w:t xml:space="preserve"> es una declaración que indica el propósito o finalidad de una investigación. Tomando en cuenta esta definición, por favor indique el objetivo general de su proyecto de investigación.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6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lastRenderedPageBreak/>
        <w:t>Objetivos Específicos</w:t>
      </w:r>
      <w:r w:rsidRPr="00E11709">
        <w:rPr>
          <w:rFonts w:ascii="Humnst777 Cn BT" w:hAnsi="Humnst777 Cn BT" w:cs="Arial"/>
          <w:b/>
          <w:sz w:val="24"/>
          <w:szCs w:val="24"/>
        </w:rPr>
        <w:t xml:space="preserve"> </w:t>
      </w:r>
      <w:r w:rsidR="00E35DF4" w:rsidRPr="00E11709">
        <w:rPr>
          <w:rFonts w:ascii="Humnst777 Cn BT" w:hAnsi="Humnst777 Cn BT" w:cs="Arial"/>
          <w:b/>
          <w:sz w:val="24"/>
          <w:szCs w:val="24"/>
        </w:rPr>
        <w:t>(</w:t>
      </w:r>
      <w:r w:rsidR="00E35DF4">
        <w:rPr>
          <w:rFonts w:ascii="Humnst777 Cn BT" w:hAnsi="Humnst777 Cn BT" w:cs="Arial"/>
          <w:b/>
          <w:sz w:val="24"/>
          <w:szCs w:val="24"/>
        </w:rPr>
        <w:t>Máximo</w:t>
      </w:r>
      <w:r w:rsidR="00D86BB9">
        <w:rPr>
          <w:rFonts w:ascii="Humnst777 Cn BT" w:hAnsi="Humnst777 Cn BT" w:cs="Arial"/>
          <w:b/>
          <w:sz w:val="24"/>
          <w:szCs w:val="24"/>
        </w:rPr>
        <w:t xml:space="preserve"> 3</w:t>
      </w:r>
      <w:r w:rsidRPr="00E11709">
        <w:rPr>
          <w:rFonts w:ascii="Humnst777 Cn BT" w:hAnsi="Humnst777 Cn BT" w:cs="Arial"/>
          <w:b/>
          <w:sz w:val="24"/>
          <w:szCs w:val="24"/>
        </w:rPr>
        <w:t>)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Los </w:t>
      </w:r>
      <w:r w:rsidRPr="00E11709">
        <w:rPr>
          <w:rFonts w:ascii="Humnst777 Cn BT" w:hAnsi="Humnst777 Cn BT" w:cs="Arial"/>
          <w:b/>
          <w:sz w:val="24"/>
          <w:szCs w:val="24"/>
        </w:rPr>
        <w:t>objetivos específicos</w:t>
      </w:r>
      <w:r w:rsidRPr="00E11709">
        <w:rPr>
          <w:rFonts w:ascii="Humnst777 Cn BT" w:hAnsi="Humnst777 Cn BT" w:cs="Arial"/>
          <w:sz w:val="24"/>
          <w:szCs w:val="24"/>
        </w:rPr>
        <w:t xml:space="preserve"> son declaraciones concretas que dan cuenta de las dimensiones específicas del problema de investigación que serán abordadas. Estos permiten responder la pregunta de investigación y/o validar las hipótesis formuladas del proyecto.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Metodología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Indique y justifique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la estrategia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y/o los procedimientos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mediante los cuales buscará responder las preguntas de investigación. Incluya en su propuesta la población y muestra que será analizada, y/o las técnicas e instrumentos</w:t>
      </w:r>
      <w:r>
        <w:rPr>
          <w:rFonts w:ascii="Humnst777 Cn BT" w:hAnsi="Humnst777 Cn BT" w:cs="Arial"/>
          <w:sz w:val="24"/>
          <w:szCs w:val="24"/>
        </w:rPr>
        <w:t>, así como los criterios éticos</w:t>
      </w:r>
      <w:r w:rsidRPr="00E11709">
        <w:rPr>
          <w:rFonts w:ascii="Humnst777 Cn BT" w:hAnsi="Humnst777 Cn BT" w:cs="Arial"/>
          <w:sz w:val="24"/>
          <w:szCs w:val="24"/>
        </w:rPr>
        <w:t xml:space="preserve"> que serán utilizados, según sea pertinente.  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b/>
          <w:sz w:val="30"/>
          <w:szCs w:val="24"/>
          <w:u w:val="singl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Resultados esperados</w:t>
      </w:r>
      <w:r w:rsidRPr="00E11709">
        <w:rPr>
          <w:rFonts w:ascii="Humnst777 Cn BT" w:hAnsi="Humnst777 Cn BT" w:cs="Arial"/>
          <w:b/>
          <w:sz w:val="24"/>
          <w:szCs w:val="24"/>
        </w:rPr>
        <w:t xml:space="preserve">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Indicar los resultados que se podrían alcanzar tras la ejecución del proyecto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2"/>
          <w:szCs w:val="24"/>
        </w:rPr>
      </w:pP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Impactos previstos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Indique las repercusiones o beneficios que los resultados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de la propuesta podrían tener más allá del ámbito académico propio, a nivel nacional o internacional.</w:t>
      </w:r>
    </w:p>
    <w:p w:rsidR="00CC26B2" w:rsidRPr="005C05FD" w:rsidRDefault="00CC26B2" w:rsidP="00CC26B2">
      <w:pPr>
        <w:spacing w:after="0"/>
        <w:jc w:val="both"/>
        <w:rPr>
          <w:rFonts w:ascii="Humnst777 Cn BT" w:hAnsi="Humnst777 Cn BT" w:cs="Arial"/>
          <w:sz w:val="32"/>
          <w:szCs w:val="24"/>
          <w:u w:val="singl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Bibliografía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Se sugiere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elaborar un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listado de las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fuentes bibliográficas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básicas de su proyecto de investigación, conforme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a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las normas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técnicas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algún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sistema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referencia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internacionalmente reconocid</w:t>
      </w:r>
      <w:r>
        <w:rPr>
          <w:rFonts w:ascii="Humnst777 Cn BT" w:hAnsi="Humnst777 Cn BT" w:cs="Arial"/>
          <w:sz w:val="24"/>
          <w:szCs w:val="24"/>
        </w:rPr>
        <w:t>o.</w:t>
      </w:r>
    </w:p>
    <w:p w:rsidR="00CC26B2" w:rsidRPr="005C05FD" w:rsidRDefault="00CC26B2" w:rsidP="00CC26B2">
      <w:pPr>
        <w:spacing w:after="0"/>
        <w:jc w:val="both"/>
        <w:rPr>
          <w:rFonts w:ascii="Humnst777 Cn BT" w:hAnsi="Humnst777 Cn BT" w:cs="Arial"/>
          <w:sz w:val="34"/>
          <w:szCs w:val="24"/>
          <w:u w:val="single"/>
        </w:rPr>
      </w:pPr>
    </w:p>
    <w:p w:rsidR="00CC26B2" w:rsidRPr="005C05FD" w:rsidRDefault="00CC26B2" w:rsidP="00CC26B2">
      <w:pPr>
        <w:spacing w:after="0"/>
        <w:jc w:val="both"/>
        <w:rPr>
          <w:rFonts w:ascii="Humnst777 Cn BT" w:hAnsi="Humnst777 Cn BT" w:cs="Arial"/>
          <w:sz w:val="32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D. COMPONENTE ÉTICO</w:t>
      </w:r>
    </w:p>
    <w:p w:rsidR="00D02314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En el caso que usted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haya indicado </w:t>
      </w:r>
      <w:r>
        <w:rPr>
          <w:rFonts w:ascii="Humnst777 Cn BT" w:hAnsi="Humnst777 Cn BT" w:cs="Arial"/>
          <w:sz w:val="24"/>
          <w:szCs w:val="24"/>
        </w:rPr>
        <w:t>que</w:t>
      </w:r>
      <w:r w:rsidRPr="00E11709">
        <w:rPr>
          <w:rFonts w:ascii="Humnst777 Cn BT" w:hAnsi="Humnst777 Cn BT" w:cs="Arial"/>
          <w:sz w:val="24"/>
          <w:szCs w:val="24"/>
        </w:rPr>
        <w:t xml:space="preserve"> requiere de la participación de seres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humanos, animales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o ecosistemas, deberá detallar con un máximo de 500 </w:t>
      </w:r>
      <w:r w:rsidR="00D02314">
        <w:rPr>
          <w:rFonts w:ascii="Humnst777 Cn BT" w:hAnsi="Humnst777 Cn BT" w:cs="Arial"/>
          <w:sz w:val="24"/>
          <w:szCs w:val="24"/>
        </w:rPr>
        <w:t>palabras</w:t>
      </w:r>
      <w:r w:rsidRPr="00E11709">
        <w:rPr>
          <w:rFonts w:ascii="Humnst777 Cn BT" w:hAnsi="Humnst777 Cn BT" w:cs="Arial"/>
          <w:sz w:val="24"/>
          <w:szCs w:val="24"/>
        </w:rPr>
        <w:t xml:space="preserve">, qué medidas tomará para cumplir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con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los principios éticos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la investigación. Si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usted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ha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indicado NO, solo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mencione que su investigación no requiere de la participación de seres humanos, animales o ecosistemas.</w:t>
      </w:r>
      <w:bookmarkStart w:id="0" w:name="_GoBack"/>
      <w:bookmarkEnd w:id="0"/>
    </w:p>
    <w:p w:rsidR="00D02314" w:rsidRPr="00E11709" w:rsidRDefault="00D0231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2. RECURSOS HUMANOS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  <w:u w:val="singl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A. OTRAS INSTITUCIONES PARTICIPANTES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Señalar si la investigación se realizará </w:t>
      </w:r>
      <w:r w:rsidRPr="004E72CC">
        <w:rPr>
          <w:rFonts w:ascii="Humnst777 Cn BT" w:hAnsi="Humnst777 Cn BT" w:cs="Arial"/>
          <w:sz w:val="24"/>
          <w:szCs w:val="24"/>
        </w:rPr>
        <w:t>en asociación con alguna otra institución</w:t>
      </w:r>
      <w:r w:rsidRPr="00E11709">
        <w:rPr>
          <w:rFonts w:ascii="Humnst777 Cn BT" w:hAnsi="Humnst777 Cn BT" w:cs="Arial"/>
          <w:sz w:val="24"/>
          <w:szCs w:val="24"/>
        </w:rPr>
        <w:t xml:space="preserve"> (empresa, universidad, etc.). </w:t>
      </w:r>
      <w:r>
        <w:rPr>
          <w:rFonts w:ascii="Humnst777 Cn BT" w:hAnsi="Humnst777 Cn BT" w:cs="Arial"/>
          <w:sz w:val="24"/>
          <w:szCs w:val="24"/>
        </w:rPr>
        <w:t>No se refiere a servicios por terceros</w:t>
      </w:r>
      <w:r w:rsidRPr="00E11709">
        <w:rPr>
          <w:rFonts w:ascii="Humnst777 Cn BT" w:hAnsi="Humnst777 Cn BT" w:cs="Arial"/>
          <w:sz w:val="24"/>
          <w:szCs w:val="24"/>
        </w:rPr>
        <w:t>.</w:t>
      </w:r>
    </w:p>
    <w:p w:rsidR="00CC26B2" w:rsidRPr="005C05FD" w:rsidRDefault="00CC26B2" w:rsidP="00CC26B2">
      <w:pPr>
        <w:spacing w:after="0"/>
        <w:jc w:val="both"/>
        <w:rPr>
          <w:rFonts w:ascii="Humnst777 Cn BT" w:hAnsi="Humnst777 Cn BT" w:cs="Arial"/>
          <w:sz w:val="36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B. EQUIPO DE LA INVESTIGACIÓN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Se considera, como tal, al personal </w:t>
      </w:r>
      <w:r w:rsidRPr="00C172C0">
        <w:rPr>
          <w:rFonts w:ascii="Humnst777 Cn BT" w:hAnsi="Humnst777 Cn BT" w:cs="Arial"/>
          <w:sz w:val="24"/>
          <w:szCs w:val="24"/>
        </w:rPr>
        <w:t>que ejecuta</w:t>
      </w:r>
      <w:r w:rsidRPr="00E11709">
        <w:rPr>
          <w:rFonts w:ascii="Humnst777 Cn BT" w:hAnsi="Humnst777 Cn BT" w:cs="Arial"/>
          <w:sz w:val="24"/>
          <w:szCs w:val="24"/>
        </w:rPr>
        <w:t xml:space="preserve"> la investigación (por ejemplo: coordinador de la investigación</w:t>
      </w:r>
      <w:r>
        <w:rPr>
          <w:rFonts w:ascii="Humnst777 Cn BT" w:hAnsi="Humnst777 Cn BT" w:cs="Arial"/>
          <w:sz w:val="24"/>
          <w:szCs w:val="24"/>
        </w:rPr>
        <w:t>,  co-investigador, asistente  y tesistas</w:t>
      </w:r>
      <w:r w:rsidRPr="00E11709">
        <w:rPr>
          <w:rFonts w:ascii="Humnst777 Cn BT" w:hAnsi="Humnst777 Cn BT" w:cs="Arial"/>
          <w:sz w:val="24"/>
          <w:szCs w:val="24"/>
        </w:rPr>
        <w:t xml:space="preserve">).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Se deben indicar los siguientes datos: </w:t>
      </w:r>
      <w:r w:rsidRPr="00E11709">
        <w:rPr>
          <w:rFonts w:ascii="Humnst777 Cn BT" w:hAnsi="Humnst777 Cn BT" w:cs="Arial"/>
          <w:sz w:val="24"/>
          <w:szCs w:val="24"/>
        </w:rPr>
        <w:lastRenderedPageBreak/>
        <w:t>nombres completos,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correos electrónicos, categoría/dedicación, código de docente y funciones que cumple cada uno en la investigación.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C. EQUIPO DE APOYO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Se considera,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como tal, al </w:t>
      </w:r>
      <w:r w:rsidRPr="00C172C0">
        <w:rPr>
          <w:rFonts w:ascii="Humnst777 Cn BT" w:hAnsi="Humnst777 Cn BT" w:cs="Arial"/>
          <w:sz w:val="24"/>
          <w:szCs w:val="24"/>
        </w:rPr>
        <w:t>personal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C172C0">
        <w:rPr>
          <w:rFonts w:ascii="Humnst777 Cn BT" w:hAnsi="Humnst777 Cn BT" w:cs="Arial"/>
          <w:sz w:val="24"/>
          <w:szCs w:val="24"/>
        </w:rPr>
        <w:t xml:space="preserve"> complementario,</w:t>
      </w:r>
      <w:r w:rsidRPr="00E11709">
        <w:rPr>
          <w:rFonts w:ascii="Humnst777 Cn BT" w:hAnsi="Humnst777 Cn BT" w:cs="Arial"/>
          <w:sz w:val="24"/>
          <w:szCs w:val="24"/>
        </w:rPr>
        <w:t xml:space="preserve">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contratado por los investigadores para prestar servicios (por ejemplo: técnico estadístico, técnico informático, encuestador, etc.) en estricta concordancia con los objetivos de la propuesta. Se deben indicar los siguientes datos: nombres completos y funciones que cumple cada uno en la investigación.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3. ACTIVIDADES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i/>
          <w:sz w:val="24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A. CRONOGRAMA DE ACTIVIDADES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D86BB9" w:rsidRPr="00E35DF4" w:rsidRDefault="00E35DF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35DF4">
        <w:rPr>
          <w:rFonts w:ascii="Humnst777 Cn BT" w:hAnsi="Humnst777 Cn BT" w:cs="Arial"/>
          <w:b/>
          <w:sz w:val="24"/>
          <w:szCs w:val="24"/>
        </w:rPr>
        <w:t>(</w:t>
      </w:r>
      <w:r w:rsidR="00521858" w:rsidRPr="00E35DF4">
        <w:rPr>
          <w:rFonts w:ascii="Humnst777 Cn BT" w:hAnsi="Humnst777 Cn BT" w:cs="Arial"/>
          <w:b/>
          <w:sz w:val="24"/>
          <w:szCs w:val="24"/>
        </w:rPr>
        <w:t>Utilice</w:t>
      </w:r>
      <w:r w:rsidRPr="00E35DF4">
        <w:rPr>
          <w:rFonts w:ascii="Humnst777 Cn BT" w:hAnsi="Humnst777 Cn BT" w:cs="Arial"/>
          <w:b/>
          <w:sz w:val="24"/>
          <w:szCs w:val="24"/>
        </w:rPr>
        <w:t xml:space="preserve"> de  referencia)</w:t>
      </w:r>
    </w:p>
    <w:p w:rsidR="00D02314" w:rsidRDefault="00D0231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217"/>
        <w:gridCol w:w="1727"/>
        <w:gridCol w:w="1728"/>
      </w:tblGrid>
      <w:tr w:rsidR="00D86BB9" w:rsidTr="00E35DF4">
        <w:tc>
          <w:tcPr>
            <w:tcW w:w="2263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ACTIVIDAD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DESCRIPCION</w:t>
            </w:r>
          </w:p>
        </w:tc>
        <w:tc>
          <w:tcPr>
            <w:tcW w:w="4672" w:type="dxa"/>
            <w:gridSpan w:val="3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MESES, SEMANAS</w:t>
            </w:r>
            <w:r w:rsidR="00521858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, etc</w:t>
            </w:r>
            <w:r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Objetivo general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</w:rPr>
              <w:t>Actividad</w:t>
            </w:r>
            <w:r w:rsidR="00D86BB9" w:rsidRPr="00E35DF4">
              <w:rPr>
                <w:rFonts w:ascii="Humnst777 Cn BT" w:hAnsi="Humnst777 Cn BT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</w:rPr>
              <w:t>Actividad 3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Objetivo específico 1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</w:rPr>
              <w:t>Actividad 2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Objetivo específico 2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</w:rPr>
              <w:t>Actividad 2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Otros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Compra de equipos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Viajes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Congresos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  <w:tr w:rsidR="00D86BB9" w:rsidTr="00E35DF4">
        <w:tc>
          <w:tcPr>
            <w:tcW w:w="2263" w:type="dxa"/>
          </w:tcPr>
          <w:p w:rsidR="00D86BB9" w:rsidRPr="00E35DF4" w:rsidRDefault="00E35DF4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  <w:r w:rsidRPr="00E35DF4"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  <w:t>Entrega de informes</w:t>
            </w:r>
          </w:p>
        </w:tc>
        <w:tc>
          <w:tcPr>
            <w:tcW w:w="1701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D86BB9" w:rsidRDefault="00D86BB9" w:rsidP="00CC26B2">
            <w:pPr>
              <w:spacing w:after="0"/>
              <w:jc w:val="both"/>
              <w:rPr>
                <w:rFonts w:ascii="Humnst777 Cn BT" w:hAnsi="Humnst777 Cn BT" w:cs="Arial"/>
                <w:b/>
                <w:sz w:val="24"/>
                <w:szCs w:val="24"/>
                <w:u w:val="single"/>
              </w:rPr>
            </w:pPr>
          </w:p>
        </w:tc>
      </w:tr>
    </w:tbl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i/>
          <w:sz w:val="24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</w:rPr>
        <w:t>4. PRESUPUESTO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E</w:t>
      </w:r>
      <w:r w:rsidRPr="00E11709">
        <w:rPr>
          <w:rFonts w:ascii="Humnst777 Cn BT" w:hAnsi="Humnst777 Cn BT" w:cs="Arial"/>
          <w:sz w:val="24"/>
          <w:szCs w:val="24"/>
        </w:rPr>
        <w:t xml:space="preserve">l presupuesto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su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propuesta</w:t>
      </w:r>
      <w:r>
        <w:rPr>
          <w:rFonts w:ascii="Humnst777 Cn BT" w:hAnsi="Humnst777 Cn BT" w:cs="Arial"/>
          <w:sz w:val="24"/>
          <w:szCs w:val="24"/>
        </w:rPr>
        <w:t xml:space="preserve"> debe ser presentado en formato Excel</w:t>
      </w:r>
      <w:r w:rsidRPr="00E11709">
        <w:rPr>
          <w:rFonts w:ascii="Humnst777 Cn BT" w:hAnsi="Humnst777 Cn BT" w:cs="Arial"/>
          <w:sz w:val="24"/>
          <w:szCs w:val="24"/>
        </w:rPr>
        <w:t xml:space="preserve"> </w:t>
      </w:r>
      <w:r>
        <w:rPr>
          <w:rFonts w:ascii="Humnst777 Cn BT" w:hAnsi="Humnst777 Cn BT" w:cs="Arial"/>
          <w:sz w:val="24"/>
          <w:szCs w:val="24"/>
        </w:rPr>
        <w:t xml:space="preserve"> y</w:t>
      </w:r>
      <w:r w:rsidRPr="00E11709">
        <w:rPr>
          <w:rFonts w:ascii="Humnst777 Cn BT" w:hAnsi="Humnst777 Cn BT" w:cs="Arial"/>
          <w:sz w:val="24"/>
          <w:szCs w:val="24"/>
        </w:rPr>
        <w:t xml:space="preserve"> esta</w:t>
      </w:r>
      <w:r w:rsidR="00E35DF4">
        <w:rPr>
          <w:rFonts w:ascii="Humnst777 Cn BT" w:hAnsi="Humnst777 Cn BT" w:cs="Arial"/>
          <w:sz w:val="24"/>
          <w:szCs w:val="24"/>
        </w:rPr>
        <w:t>r expresado en nuevos soles (S/</w:t>
      </w:r>
      <w:r w:rsidRPr="00E11709">
        <w:rPr>
          <w:rFonts w:ascii="Humnst777 Cn BT" w:hAnsi="Humnst777 Cn BT" w:cs="Arial"/>
          <w:sz w:val="24"/>
          <w:szCs w:val="24"/>
        </w:rPr>
        <w:t>)</w:t>
      </w:r>
      <w:r w:rsidR="009F4DA2">
        <w:rPr>
          <w:rFonts w:ascii="Humnst777 Cn BT" w:hAnsi="Humnst777 Cn BT" w:cs="Arial"/>
          <w:sz w:val="24"/>
          <w:szCs w:val="24"/>
        </w:rPr>
        <w:t>, tomando de referencia el cronograma establecido.</w:t>
      </w:r>
      <w:del w:id="1" w:author="USUARIO" w:date="2018-04-17T00:40:00Z">
        <w:r w:rsidRPr="00E11709" w:rsidDel="009F4DA2">
          <w:rPr>
            <w:rFonts w:ascii="Humnst777 Cn BT" w:hAnsi="Humnst777 Cn BT" w:cs="Arial"/>
            <w:sz w:val="24"/>
            <w:szCs w:val="24"/>
          </w:rPr>
          <w:delText>.</w:delText>
        </w:r>
      </w:del>
    </w:p>
    <w:p w:rsidR="00CC26B2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Rubros financiables</w:t>
      </w:r>
    </w:p>
    <w:p w:rsidR="00CC26B2" w:rsidRPr="00E11709" w:rsidRDefault="00CC26B2" w:rsidP="00CC26B2">
      <w:pPr>
        <w:numPr>
          <w:ilvl w:val="0"/>
          <w:numId w:val="2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Servicios: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honorarios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previstos para el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equipo de apoyo y terceros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por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servicios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específicos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Equipos.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lastRenderedPageBreak/>
        <w:t>Materiales.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Accesorios y partes informáticas.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Insumos Informáticos.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Útiles de Oficina: material de escritorio o de cómputo.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Fotocopias, impresiones y anillados.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Atención a reuniones.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Alojamiento y viáticos.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Viajes y Movilidad: Pasajes terrestres o aéreos.</w:t>
      </w:r>
    </w:p>
    <w:p w:rsidR="00CC26B2" w:rsidRPr="00E11709" w:rsidRDefault="00CC26B2" w:rsidP="00CC26B2">
      <w:pPr>
        <w:numPr>
          <w:ilvl w:val="0"/>
          <w:numId w:val="1"/>
        </w:num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Otros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gastos: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Viáticos,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fotocopias y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cualquier otro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rubro que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no haya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sido registrado antes.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i/>
          <w:sz w:val="24"/>
          <w:szCs w:val="24"/>
        </w:rPr>
      </w:pPr>
    </w:p>
    <w:p w:rsidR="00747003" w:rsidRPr="00CC26B2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Para el ca</w:t>
      </w:r>
      <w:r>
        <w:rPr>
          <w:rFonts w:ascii="Humnst777 Cn BT" w:hAnsi="Humnst777 Cn BT" w:cs="Arial"/>
          <w:sz w:val="24"/>
          <w:szCs w:val="24"/>
        </w:rPr>
        <w:t xml:space="preserve">so de proyectos grupales </w:t>
      </w:r>
      <w:r w:rsidR="005169ED">
        <w:rPr>
          <w:rFonts w:ascii="Humnst777 Cn BT" w:hAnsi="Humnst777 Cn BT" w:cs="Arial"/>
          <w:sz w:val="24"/>
          <w:szCs w:val="24"/>
        </w:rPr>
        <w:t>o</w:t>
      </w:r>
      <w:r>
        <w:rPr>
          <w:rFonts w:ascii="Humnst777 Cn BT" w:hAnsi="Humnst777 Cn BT" w:cs="Arial"/>
          <w:sz w:val="24"/>
          <w:szCs w:val="24"/>
        </w:rPr>
        <w:t xml:space="preserve"> multi</w:t>
      </w:r>
      <w:r w:rsidRPr="00E11709">
        <w:rPr>
          <w:rFonts w:ascii="Humnst777 Cn BT" w:hAnsi="Humnst777 Cn BT" w:cs="Arial"/>
          <w:sz w:val="24"/>
          <w:szCs w:val="24"/>
        </w:rPr>
        <w:t xml:space="preserve">disciplinarios, con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una duración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de hasta dos años,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="005169ED">
        <w:rPr>
          <w:rFonts w:ascii="Humnst777 Cn BT" w:hAnsi="Humnst777 Cn BT" w:cs="Arial"/>
          <w:sz w:val="24"/>
          <w:szCs w:val="24"/>
        </w:rPr>
        <w:t xml:space="preserve">se </w:t>
      </w:r>
      <w:r w:rsidRPr="00E11709">
        <w:rPr>
          <w:rFonts w:ascii="Humnst777 Cn BT" w:hAnsi="Humnst777 Cn BT" w:cs="Arial"/>
          <w:sz w:val="24"/>
          <w:szCs w:val="24"/>
        </w:rPr>
        <w:t>deberá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indicar, por cada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rubro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financiable, el monto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que requeriría para el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primer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y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segundo año.</w:t>
      </w:r>
    </w:p>
    <w:sectPr w:rsidR="00747003" w:rsidRPr="00CC26B2" w:rsidSect="006029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559" w:bottom="1701" w:left="1701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421" w:rsidRDefault="00085421">
      <w:pPr>
        <w:spacing w:after="0" w:line="240" w:lineRule="auto"/>
      </w:pPr>
      <w:r>
        <w:separator/>
      </w:r>
    </w:p>
  </w:endnote>
  <w:endnote w:type="continuationSeparator" w:id="0">
    <w:p w:rsidR="00085421" w:rsidRDefault="00085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umnst777 Cn BT">
    <w:altName w:val="Franklin Gothic Medium Cond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7524893"/>
      <w:docPartObj>
        <w:docPartGallery w:val="Page Numbers (Bottom of Page)"/>
        <w:docPartUnique/>
      </w:docPartObj>
    </w:sdtPr>
    <w:sdtEndPr/>
    <w:sdtContent>
      <w:p w:rsidR="002C7041" w:rsidRDefault="00CC26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EB5">
          <w:rPr>
            <w:noProof/>
          </w:rPr>
          <w:t>4</w:t>
        </w:r>
        <w:r>
          <w:fldChar w:fldCharType="end"/>
        </w:r>
      </w:p>
    </w:sdtContent>
  </w:sdt>
  <w:p w:rsidR="002C7041" w:rsidRDefault="0008542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071523"/>
      <w:docPartObj>
        <w:docPartGallery w:val="Page Numbers (Bottom of Page)"/>
        <w:docPartUnique/>
      </w:docPartObj>
    </w:sdtPr>
    <w:sdtEndPr/>
    <w:sdtContent>
      <w:p w:rsidR="002C7041" w:rsidRDefault="00CC26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EB5">
          <w:rPr>
            <w:noProof/>
          </w:rPr>
          <w:t>1</w:t>
        </w:r>
        <w:r>
          <w:fldChar w:fldCharType="end"/>
        </w:r>
      </w:p>
    </w:sdtContent>
  </w:sdt>
  <w:p w:rsidR="002C7041" w:rsidRDefault="000854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421" w:rsidRDefault="00085421">
      <w:pPr>
        <w:spacing w:after="0" w:line="240" w:lineRule="auto"/>
      </w:pPr>
      <w:r>
        <w:separator/>
      </w:r>
    </w:p>
  </w:footnote>
  <w:footnote w:type="continuationSeparator" w:id="0">
    <w:p w:rsidR="00085421" w:rsidRDefault="00085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77" w:rsidRDefault="00085421" w:rsidP="0042597D">
    <w:pPr>
      <w:pStyle w:val="Encabezado"/>
      <w:jc w:val="right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EB5" w:rsidRDefault="00350EB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-259715</wp:posOffset>
          </wp:positionV>
          <wp:extent cx="1019175" cy="107061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70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0EB5" w:rsidRDefault="00350E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1D19"/>
    <w:multiLevelType w:val="hybridMultilevel"/>
    <w:tmpl w:val="AF5003B4"/>
    <w:lvl w:ilvl="0" w:tplc="3D52D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8144D"/>
    <w:multiLevelType w:val="hybridMultilevel"/>
    <w:tmpl w:val="F0B4D088"/>
    <w:lvl w:ilvl="0" w:tplc="3D52D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B2"/>
    <w:rsid w:val="00020A93"/>
    <w:rsid w:val="00085421"/>
    <w:rsid w:val="002B201C"/>
    <w:rsid w:val="00350EB5"/>
    <w:rsid w:val="003736BC"/>
    <w:rsid w:val="00480905"/>
    <w:rsid w:val="005169ED"/>
    <w:rsid w:val="00521858"/>
    <w:rsid w:val="005B27DB"/>
    <w:rsid w:val="00747003"/>
    <w:rsid w:val="009F4DA2"/>
    <w:rsid w:val="00AD4834"/>
    <w:rsid w:val="00C2714A"/>
    <w:rsid w:val="00CC26B2"/>
    <w:rsid w:val="00D02314"/>
    <w:rsid w:val="00D86BB9"/>
    <w:rsid w:val="00E3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AC1771-FBC0-4DD4-A6EC-73BD79F8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6B2"/>
    <w:pPr>
      <w:spacing w:after="200" w:line="288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CC26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6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CC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6B2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C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6B2"/>
    <w:rPr>
      <w:rFonts w:eastAsiaTheme="minorEastAsia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BB9"/>
    <w:rPr>
      <w:rFonts w:ascii="Segoe UI" w:eastAsiaTheme="minorEastAsia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8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umnst777 Cn BT">
    <w:altName w:val="Franklin Gothic Medium Cond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0A"/>
    <w:rsid w:val="00A04512"/>
    <w:rsid w:val="00D6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5E7CE154AE4446B34964FE2B4B6BFD">
    <w:name w:val="225E7CE154AE4446B34964FE2B4B6BFD"/>
    <w:rsid w:val="00D66B0A"/>
  </w:style>
  <w:style w:type="paragraph" w:customStyle="1" w:styleId="68521653A1AC4BFBB329AAF9B5873004">
    <w:name w:val="68521653A1AC4BFBB329AAF9B5873004"/>
    <w:rsid w:val="00D66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Delgado Vanessa</dc:creator>
  <cp:keywords/>
  <dc:description/>
  <cp:lastModifiedBy>Castro Delgado Vanessa</cp:lastModifiedBy>
  <cp:revision>2</cp:revision>
  <dcterms:created xsi:type="dcterms:W3CDTF">2018-04-18T21:06:00Z</dcterms:created>
  <dcterms:modified xsi:type="dcterms:W3CDTF">2018-04-18T21:06:00Z</dcterms:modified>
</cp:coreProperties>
</file>